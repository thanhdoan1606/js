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81B055" w:rsidR="004E18BB" w:rsidRDefault="00000000">
      <w:pPr>
        <w:pStyle w:val="Title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 w:rsidR="00645C11">
        <w:rPr>
          <w:rFonts w:ascii="Montserrat" w:eastAsia="Montserrat" w:hAnsi="Montserrat" w:cs="Montserrat"/>
        </w:rPr>
        <w:t>hàm</w:t>
      </w:r>
      <w:proofErr w:type="spellEnd"/>
    </w:p>
    <w:p w14:paraId="00000002" w14:textId="77777777" w:rsidR="004E18BB" w:rsidRDefault="00000000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-227766774"/>
        </w:sdtPr>
        <w:sdtContent>
          <w:proofErr w:type="spellStart"/>
          <w:ins w:id="0" w:author="Pozo Nguyễn" w:date="2023-01-31T08:21:00Z">
            <w:r>
              <w:rPr>
                <w:rFonts w:ascii="Montserrat" w:eastAsia="Montserrat" w:hAnsi="Montserrat" w:cs="Montserrat"/>
              </w:rPr>
              <w:t>Nguyễn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Thanh </w:t>
            </w:r>
            <w:proofErr w:type="spellStart"/>
            <w:r>
              <w:rPr>
                <w:rFonts w:ascii="Montserrat" w:eastAsia="Montserrat" w:hAnsi="Montserrat" w:cs="Montserrat"/>
              </w:rPr>
              <w:t>Phong</w:t>
            </w:r>
          </w:ins>
          <w:proofErr w:type="spellEnd"/>
        </w:sdtContent>
      </w:sdt>
      <w:sdt>
        <w:sdtPr>
          <w:tag w:val="goog_rdk_2"/>
          <w:id w:val="1930388503"/>
        </w:sdtPr>
        <w:sdtContent>
          <w:del w:id="1" w:author="Pozo Nguyễn" w:date="2023-01-31T08:21:00Z">
            <w:r>
              <w:rPr>
                <w:rFonts w:ascii="Montserrat" w:eastAsia="Montserrat" w:hAnsi="Montserrat" w:cs="Montserrat"/>
              </w:rPr>
              <w:delText>&lt;Họ-tên</w:delText>
            </w:r>
          </w:del>
        </w:sdtContent>
      </w:sdt>
      <w:r>
        <w:rPr>
          <w:rFonts w:ascii="Montserrat" w:eastAsia="Montserrat" w:hAnsi="Montserrat" w:cs="Montserrat"/>
        </w:rPr>
        <w:t>&gt;</w:t>
      </w:r>
    </w:p>
    <w:p w14:paraId="00000003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điểm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chính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yếu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tập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trung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ý </w:t>
      </w:r>
      <w:proofErr w:type="spellStart"/>
      <w:r>
        <w:rPr>
          <w:rFonts w:ascii="Montserrat" w:eastAsia="Montserrat" w:hAnsi="Montserrat" w:cs="Montserrat"/>
        </w:rPr>
        <w:t>tưởng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khái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dữ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liệu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lẻ</w:t>
      </w:r>
      <w:proofErr w:type="spellEnd"/>
      <w:r>
        <w:rPr>
          <w:rFonts w:ascii="Montserrat" w:eastAsia="Montserrat" w:hAnsi="Montserrat" w:cs="Montserrat"/>
        </w:rPr>
        <w:t xml:space="preserve">)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>?</w:t>
      </w:r>
    </w:p>
    <w:p w14:paraId="28E95A0B" w14:textId="639E73B7" w:rsidR="003A764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Nắm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được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khái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niệm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về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="00645C11">
        <w:rPr>
          <w:rFonts w:ascii="Montserrat" w:eastAsia="Montserrat" w:hAnsi="Montserrat" w:cs="Montserrat"/>
          <w:sz w:val="28"/>
          <w:szCs w:val="28"/>
        </w:rPr>
        <w:t>hàm</w:t>
      </w:r>
      <w:proofErr w:type="spellEnd"/>
      <w:r w:rsidR="00645C11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08424D">
        <w:rPr>
          <w:rFonts w:ascii="Montserrat" w:eastAsia="Montserrat" w:hAnsi="Montserrat" w:cs="Montserrat"/>
          <w:sz w:val="28"/>
          <w:szCs w:val="28"/>
        </w:rPr>
        <w:t xml:space="preserve">: </w:t>
      </w:r>
    </w:p>
    <w:p w14:paraId="4BB4AE7E" w14:textId="19788D88" w:rsidR="0079747E" w:rsidRDefault="003A764B" w:rsidP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 xml:space="preserve">+ )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Khái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 w:rsidRPr="0008424D">
        <w:rPr>
          <w:rFonts w:ascii="Montserrat" w:eastAsia="Montserrat" w:hAnsi="Montserrat" w:cs="Montserrat"/>
          <w:sz w:val="28"/>
          <w:szCs w:val="28"/>
        </w:rPr>
        <w:t>niệm</w:t>
      </w:r>
      <w:proofErr w:type="spellEnd"/>
      <w:r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79747E">
        <w:rPr>
          <w:rFonts w:ascii="Times New Roman" w:eastAsia="Montserrat" w:hAnsi="Times New Roman" w:cs="Times New Roman"/>
          <w:sz w:val="28"/>
          <w:szCs w:val="28"/>
        </w:rPr>
        <w:t xml:space="preserve">: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Hàm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hoặc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nhiều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đoạn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mã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viết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ra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để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thực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một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hoặc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nhiều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hành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động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nó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hàm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có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khả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năng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gọi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lại</w:t>
      </w:r>
      <w:proofErr w:type="spellEnd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645C11" w:rsidRPr="00645C1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được</w:t>
      </w:r>
      <w:proofErr w:type="spellEnd"/>
      <w:r w:rsidR="0079747E" w:rsidRPr="00645C1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645C11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0DA670F" w14:textId="4E1DAC85" w:rsidR="00645C11" w:rsidRDefault="00645C11" w:rsidP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+ )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trình</w:t>
      </w:r>
      <w:proofErr w:type="spellEnd"/>
    </w:p>
    <w:p w14:paraId="58F69D15" w14:textId="77777777" w:rsidR="00645C11" w:rsidRDefault="00645C11" w:rsidP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: function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functionname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(parameter-list)</w:t>
      </w:r>
    </w:p>
    <w:p w14:paraId="7682C8C4" w14:textId="07F505ED" w:rsidR="00645C11" w:rsidRDefault="00645C11" w:rsidP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{</w:t>
      </w:r>
    </w:p>
    <w:p w14:paraId="5DF0F9A9" w14:textId="0BC21E1D" w:rsidR="00645C11" w:rsidRDefault="00645C11" w:rsidP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statements</w:t>
      </w:r>
    </w:p>
    <w:p w14:paraId="00000005" w14:textId="35B5C045" w:rsidR="004E18BB" w:rsidRDefault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14:paraId="189DDBDA" w14:textId="2215908E" w:rsidR="00645C11" w:rsidRPr="00645C11" w:rsidRDefault="00645C11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tới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mỗi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mục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đích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cụ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thể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khác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196622">
        <w:rPr>
          <w:rFonts w:ascii="Times New Roman" w:hAnsi="Times New Roman" w:cs="Times New Roman"/>
          <w:color w:val="222222"/>
          <w:sz w:val="28"/>
          <w:szCs w:val="28"/>
        </w:rPr>
        <w:t>nhau</w:t>
      </w:r>
      <w:proofErr w:type="spellEnd"/>
      <w:r w:rsidR="0019662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00000006" w14:textId="0124A318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thích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tượng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nội</w:t>
      </w:r>
      <w:proofErr w:type="spellEnd"/>
      <w:r>
        <w:rPr>
          <w:rFonts w:ascii="Montserrat" w:eastAsia="Montserrat" w:hAnsi="Montserrat" w:cs="Montserrat"/>
        </w:rPr>
        <w:t xml:space="preserve"> dung </w:t>
      </w:r>
      <w:proofErr w:type="spellStart"/>
      <w:r>
        <w:rPr>
          <w:rFonts w:ascii="Montserrat" w:eastAsia="Montserrat" w:hAnsi="Montserrat" w:cs="Montserrat"/>
        </w:rPr>
        <w:t>nào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5918AFC" w14:textId="4CE40D4E" w:rsidR="003A764B" w:rsidRDefault="003A764B" w:rsidP="003A764B"/>
    <w:p w14:paraId="63DF53CF" w14:textId="068DC5A9" w:rsidR="0008424D" w:rsidRPr="0008424D" w:rsidRDefault="0008424D" w:rsidP="003A76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747E">
        <w:rPr>
          <w:sz w:val="28"/>
          <w:szCs w:val="28"/>
        </w:rPr>
        <w:t>sử</w:t>
      </w:r>
      <w:proofErr w:type="spellEnd"/>
      <w:r w:rsidR="0079747E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dụng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hàm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giúp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tiết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kiêm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nhiều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thời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gian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khi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lập</w:t>
      </w:r>
      <w:proofErr w:type="spellEnd"/>
      <w:r w:rsidR="00645C11">
        <w:rPr>
          <w:sz w:val="28"/>
          <w:szCs w:val="28"/>
        </w:rPr>
        <w:t xml:space="preserve"> </w:t>
      </w:r>
      <w:proofErr w:type="spellStart"/>
      <w:r w:rsidR="00645C11">
        <w:rPr>
          <w:sz w:val="28"/>
          <w:szCs w:val="28"/>
        </w:rPr>
        <w:t>trình</w:t>
      </w:r>
      <w:proofErr w:type="spellEnd"/>
    </w:p>
    <w:p w14:paraId="1FF3E3FC" w14:textId="6CA5B8D7" w:rsidR="0008424D" w:rsidRPr="003A764B" w:rsidRDefault="0008424D" w:rsidP="003A764B"/>
    <w:p w14:paraId="00000007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Mọi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ràng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Còn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cảm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thấy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>?</w:t>
      </w:r>
    </w:p>
    <w:p w14:paraId="6D85011C" w14:textId="5A2570AA" w:rsidR="0008424D" w:rsidRDefault="0008424D">
      <w:pPr>
        <w:jc w:val="both"/>
        <w:rPr>
          <w:rFonts w:ascii="Montserrat" w:eastAsia="Montserrat" w:hAnsi="Montserrat" w:cs="Montserrat"/>
        </w:rPr>
      </w:pPr>
    </w:p>
    <w:p w14:paraId="69600ACA" w14:textId="4031EF2C" w:rsidR="0079747E" w:rsidRPr="0079747E" w:rsidRDefault="00645C11">
      <w:pPr>
        <w:jc w:val="both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vững</w:t>
      </w:r>
      <w:proofErr w:type="spellEnd"/>
    </w:p>
    <w:p w14:paraId="00000009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đổi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việc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trước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tới</w:t>
      </w:r>
      <w:proofErr w:type="spellEnd"/>
      <w:r>
        <w:rPr>
          <w:rFonts w:ascii="Montserrat" w:eastAsia="Montserrat" w:hAnsi="Montserrat" w:cs="Montserrat"/>
        </w:rPr>
        <w:t xml:space="preserve"> nay hay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7EA6D900" w14:textId="63119CB5" w:rsidR="0008424D" w:rsidRPr="0008424D" w:rsidRDefault="00645C11">
      <w:pPr>
        <w:jc w:val="both"/>
        <w:rPr>
          <w:rFonts w:ascii="Montserrat" w:eastAsia="Montserrat" w:hAnsi="Montserrat" w:cs="Montserrat"/>
          <w:sz w:val="28"/>
          <w:szCs w:val="28"/>
        </w:rPr>
      </w:pPr>
      <w:proofErr w:type="spellStart"/>
      <w:r>
        <w:rPr>
          <w:rFonts w:ascii="Montserrat" w:eastAsia="Montserrat" w:hAnsi="Montserrat" w:cs="Montserrat"/>
          <w:sz w:val="28"/>
          <w:szCs w:val="28"/>
        </w:rPr>
        <w:t>Mọi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thứ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về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hàm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đều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mẻ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đối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với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em</w:t>
      </w:r>
      <w:proofErr w:type="spellEnd"/>
    </w:p>
    <w:p w14:paraId="635659CF" w14:textId="1DE5A374" w:rsidR="0008424D" w:rsidRDefault="00000000" w:rsidP="0008424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tìm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chủ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này</w:t>
      </w:r>
      <w:proofErr w:type="spellEnd"/>
      <w:r>
        <w:rPr>
          <w:rFonts w:ascii="Montserrat" w:eastAsia="Montserrat" w:hAnsi="Montserrat" w:cs="Montserrat"/>
        </w:rPr>
        <w:t>?</w:t>
      </w:r>
    </w:p>
    <w:p w14:paraId="0DBC5217" w14:textId="176EF3EB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</w:p>
    <w:p w14:paraId="4BE589DD" w14:textId="77777777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D" w14:textId="1690424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ít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một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hệ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giữa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ngoài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đời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sống</w:t>
      </w:r>
      <w:proofErr w:type="spellEnd"/>
      <w:r>
        <w:rPr>
          <w:rFonts w:ascii="Montserrat" w:eastAsia="Montserrat" w:hAnsi="Montserrat" w:cs="Montserrat"/>
        </w:rPr>
        <w:t xml:space="preserve">: </w:t>
      </w:r>
    </w:p>
    <w:p w14:paraId="374AA72F" w14:textId="72DE2730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0E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F" w14:textId="4F9256F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định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vận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dụng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thực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tiễn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3C1E5B27" w14:textId="416A3C18" w:rsidR="0008424D" w:rsidRPr="0008424D" w:rsidRDefault="0008424D" w:rsidP="000842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00000010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sectPr w:rsidR="004E18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5200" w14:textId="77777777" w:rsidR="00120C71" w:rsidRDefault="00120C71">
      <w:pPr>
        <w:spacing w:after="0" w:line="240" w:lineRule="auto"/>
      </w:pPr>
      <w:r>
        <w:separator/>
      </w:r>
    </w:p>
  </w:endnote>
  <w:endnote w:type="continuationSeparator" w:id="0">
    <w:p w14:paraId="4D5BFD5C" w14:textId="77777777" w:rsidR="00120C71" w:rsidRDefault="0012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6DE0EF9E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A76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8144" w14:textId="77777777" w:rsidR="00120C71" w:rsidRDefault="00120C71">
      <w:pPr>
        <w:spacing w:after="0" w:line="240" w:lineRule="auto"/>
      </w:pPr>
      <w:r>
        <w:separator/>
      </w:r>
    </w:p>
  </w:footnote>
  <w:footnote w:type="continuationSeparator" w:id="0">
    <w:p w14:paraId="7A7A51C5" w14:textId="77777777" w:rsidR="00120C71" w:rsidRDefault="0012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BB"/>
    <w:rsid w:val="000217E4"/>
    <w:rsid w:val="0008424D"/>
    <w:rsid w:val="00120C71"/>
    <w:rsid w:val="00196622"/>
    <w:rsid w:val="003A764B"/>
    <w:rsid w:val="00473F02"/>
    <w:rsid w:val="004E18BB"/>
    <w:rsid w:val="00645C11"/>
    <w:rsid w:val="0079747E"/>
    <w:rsid w:val="007D0D2D"/>
    <w:rsid w:val="00DD50E5"/>
    <w:rsid w:val="00F0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8F7"/>
  <w15:docId w15:val="{9424B60A-B026-4880-B33C-17D22B8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974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74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</cp:lastModifiedBy>
  <cp:revision>4</cp:revision>
  <dcterms:created xsi:type="dcterms:W3CDTF">2023-02-03T18:13:00Z</dcterms:created>
  <dcterms:modified xsi:type="dcterms:W3CDTF">2023-02-08T18:46:00Z</dcterms:modified>
</cp:coreProperties>
</file>