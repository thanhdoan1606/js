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E49114" w:rsidR="004E18BB" w:rsidRDefault="00000000">
      <w:pPr>
        <w:pStyle w:val="Title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Khóa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>/</w:t>
      </w:r>
      <w:proofErr w:type="spellStart"/>
      <w:r>
        <w:rPr>
          <w:rFonts w:ascii="Montserrat" w:eastAsia="Montserrat" w:hAnsi="Montserrat" w:cs="Montserrat"/>
        </w:rPr>
        <w:t>Bài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 w:rsidR="004E3E03">
        <w:rPr>
          <w:rFonts w:ascii="Montserrat" w:eastAsia="Montserrat" w:hAnsi="Montserrat" w:cs="Montserrat"/>
        </w:rPr>
        <w:t>Đối</w:t>
      </w:r>
      <w:proofErr w:type="spellEnd"/>
      <w:r w:rsidR="004E3E03">
        <w:rPr>
          <w:rFonts w:ascii="Montserrat" w:eastAsia="Montserrat" w:hAnsi="Montserrat" w:cs="Montserrat"/>
        </w:rPr>
        <w:t xml:space="preserve"> </w:t>
      </w:r>
      <w:proofErr w:type="spellStart"/>
      <w:r w:rsidR="004E3E03">
        <w:rPr>
          <w:rFonts w:ascii="Montserrat" w:eastAsia="Montserrat" w:hAnsi="Montserrat" w:cs="Montserrat"/>
        </w:rPr>
        <w:t>tượng</w:t>
      </w:r>
      <w:proofErr w:type="spellEnd"/>
    </w:p>
    <w:p w14:paraId="00000002" w14:textId="77777777" w:rsidR="004E18BB" w:rsidRDefault="00000000">
      <w:pPr>
        <w:jc w:val="both"/>
        <w:rPr>
          <w:rFonts w:ascii="Montserrat" w:eastAsia="Montserrat" w:hAnsi="Montserrat" w:cs="Montserrat"/>
        </w:rPr>
      </w:pPr>
      <w:sdt>
        <w:sdtPr>
          <w:tag w:val="goog_rdk_1"/>
          <w:id w:val="-227766774"/>
        </w:sdtPr>
        <w:sdtContent>
          <w:proofErr w:type="spellStart"/>
          <w:ins w:id="0" w:author="Pozo Nguyễn" w:date="2023-01-31T08:21:00Z">
            <w:r>
              <w:rPr>
                <w:rFonts w:ascii="Montserrat" w:eastAsia="Montserrat" w:hAnsi="Montserrat" w:cs="Montserrat"/>
              </w:rPr>
              <w:t>Nguyễn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Thanh </w:t>
            </w:r>
            <w:proofErr w:type="spellStart"/>
            <w:r>
              <w:rPr>
                <w:rFonts w:ascii="Montserrat" w:eastAsia="Montserrat" w:hAnsi="Montserrat" w:cs="Montserrat"/>
              </w:rPr>
              <w:t>Phong</w:t>
            </w:r>
          </w:ins>
          <w:proofErr w:type="spellEnd"/>
        </w:sdtContent>
      </w:sdt>
      <w:sdt>
        <w:sdtPr>
          <w:tag w:val="goog_rdk_2"/>
          <w:id w:val="1930388503"/>
        </w:sdtPr>
        <w:sdtContent>
          <w:del w:id="1" w:author="Pozo Nguyễn" w:date="2023-01-31T08:21:00Z">
            <w:r>
              <w:rPr>
                <w:rFonts w:ascii="Montserrat" w:eastAsia="Montserrat" w:hAnsi="Montserrat" w:cs="Montserrat"/>
              </w:rPr>
              <w:delText>&lt;Họ-tên</w:delText>
            </w:r>
          </w:del>
        </w:sdtContent>
      </w:sdt>
      <w:r>
        <w:rPr>
          <w:rFonts w:ascii="Montserrat" w:eastAsia="Montserrat" w:hAnsi="Montserrat" w:cs="Montserrat"/>
        </w:rPr>
        <w:t>&gt;</w:t>
      </w:r>
    </w:p>
    <w:p w14:paraId="00000003" w14:textId="77777777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Những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điểm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chính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yếu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trong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khóa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 (</w:t>
      </w:r>
      <w:proofErr w:type="spellStart"/>
      <w:r>
        <w:rPr>
          <w:rFonts w:ascii="Montserrat" w:eastAsia="Montserrat" w:hAnsi="Montserrat" w:cs="Montserrat"/>
        </w:rPr>
        <w:t>tập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trung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vào</w:t>
      </w:r>
      <w:proofErr w:type="spellEnd"/>
      <w:r>
        <w:rPr>
          <w:rFonts w:ascii="Montserrat" w:eastAsia="Montserrat" w:hAnsi="Montserrat" w:cs="Montserrat"/>
        </w:rPr>
        <w:t xml:space="preserve"> ý </w:t>
      </w:r>
      <w:proofErr w:type="spellStart"/>
      <w:r>
        <w:rPr>
          <w:rFonts w:ascii="Montserrat" w:eastAsia="Montserrat" w:hAnsi="Montserrat" w:cs="Montserrat"/>
        </w:rPr>
        <w:t>tưởng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khái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niệm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thay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từng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dữ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liệu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lẻ</w:t>
      </w:r>
      <w:proofErr w:type="spellEnd"/>
      <w:r>
        <w:rPr>
          <w:rFonts w:ascii="Montserrat" w:eastAsia="Montserrat" w:hAnsi="Montserrat" w:cs="Montserrat"/>
        </w:rPr>
        <w:t xml:space="preserve">) </w:t>
      </w:r>
      <w:proofErr w:type="spellStart"/>
      <w:r>
        <w:rPr>
          <w:rFonts w:ascii="Montserrat" w:eastAsia="Montserrat" w:hAnsi="Montserrat" w:cs="Montserrat"/>
        </w:rPr>
        <w:t>là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>?</w:t>
      </w:r>
    </w:p>
    <w:p w14:paraId="28E95A0B" w14:textId="09D66045" w:rsidR="003A764B" w:rsidRPr="0008424D" w:rsidRDefault="003A764B">
      <w:pPr>
        <w:jc w:val="both"/>
        <w:rPr>
          <w:rFonts w:ascii="Montserrat" w:eastAsia="Montserrat" w:hAnsi="Montserrat" w:cs="Montserrat"/>
          <w:sz w:val="28"/>
          <w:szCs w:val="28"/>
        </w:rPr>
      </w:pP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Nắm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được</w:t>
      </w:r>
      <w:proofErr w:type="spellEnd"/>
      <w:r w:rsidR="00645C11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645C11">
        <w:rPr>
          <w:rFonts w:ascii="Montserrat" w:eastAsia="Montserrat" w:hAnsi="Montserrat" w:cs="Montserrat"/>
          <w:sz w:val="28"/>
          <w:szCs w:val="28"/>
        </w:rPr>
        <w:t>khái</w:t>
      </w:r>
      <w:proofErr w:type="spellEnd"/>
      <w:r w:rsidR="00645C11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645C11">
        <w:rPr>
          <w:rFonts w:ascii="Montserrat" w:eastAsia="Montserrat" w:hAnsi="Montserrat" w:cs="Montserrat"/>
          <w:sz w:val="28"/>
          <w:szCs w:val="28"/>
        </w:rPr>
        <w:t>niệm</w:t>
      </w:r>
      <w:proofErr w:type="spellEnd"/>
      <w:r w:rsidR="00645C11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645C11">
        <w:rPr>
          <w:rFonts w:ascii="Montserrat" w:eastAsia="Montserrat" w:hAnsi="Montserrat" w:cs="Montserrat"/>
          <w:sz w:val="28"/>
          <w:szCs w:val="28"/>
        </w:rPr>
        <w:t>về</w:t>
      </w:r>
      <w:proofErr w:type="spellEnd"/>
      <w:r w:rsidR="00645C11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4E3E03">
        <w:rPr>
          <w:rFonts w:ascii="Montserrat" w:eastAsia="Montserrat" w:hAnsi="Montserrat" w:cs="Montserrat"/>
          <w:sz w:val="28"/>
          <w:szCs w:val="28"/>
        </w:rPr>
        <w:t>đối</w:t>
      </w:r>
      <w:proofErr w:type="spellEnd"/>
      <w:r w:rsidR="004E3E03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proofErr w:type="gramStart"/>
      <w:r w:rsidR="004E3E03">
        <w:rPr>
          <w:rFonts w:ascii="Montserrat" w:eastAsia="Montserrat" w:hAnsi="Montserrat" w:cs="Montserrat"/>
          <w:sz w:val="28"/>
          <w:szCs w:val="28"/>
        </w:rPr>
        <w:t>tượng</w:t>
      </w:r>
      <w:proofErr w:type="spellEnd"/>
      <w:r w:rsidR="00645C11">
        <w:rPr>
          <w:rFonts w:ascii="Montserrat" w:eastAsia="Montserrat" w:hAnsi="Montserrat" w:cs="Montserrat"/>
          <w:sz w:val="28"/>
          <w:szCs w:val="28"/>
        </w:rPr>
        <w:t xml:space="preserve"> </w:t>
      </w:r>
      <w:r w:rsidRPr="0008424D">
        <w:rPr>
          <w:rFonts w:ascii="Montserrat" w:eastAsia="Montserrat" w:hAnsi="Montserrat" w:cs="Montserrat"/>
          <w:sz w:val="28"/>
          <w:szCs w:val="28"/>
        </w:rPr>
        <w:t>:</w:t>
      </w:r>
      <w:proofErr w:type="gram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1EEFFA54" w14:textId="77777777" w:rsidR="004E3E03" w:rsidRDefault="003A764B" w:rsidP="00645C11">
      <w:pPr>
        <w:jc w:val="both"/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</w:pPr>
      <w:proofErr w:type="gramStart"/>
      <w:r w:rsidRPr="0008424D">
        <w:rPr>
          <w:rFonts w:ascii="Montserrat" w:eastAsia="Montserrat" w:hAnsi="Montserrat" w:cs="Montserrat"/>
          <w:sz w:val="28"/>
          <w:szCs w:val="28"/>
        </w:rPr>
        <w:t>+ )</w:t>
      </w:r>
      <w:proofErr w:type="gram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Khái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niệm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r w:rsidRPr="0079747E">
        <w:rPr>
          <w:rFonts w:ascii="Times New Roman" w:eastAsia="Montserrat" w:hAnsi="Times New Roman" w:cs="Times New Roman"/>
          <w:sz w:val="28"/>
          <w:szCs w:val="28"/>
        </w:rPr>
        <w:t xml:space="preserve">: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Trong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Javascript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,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đối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tượng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l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à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một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khái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niệm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trừu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tượng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,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được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dùng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thể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hiện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cho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các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đối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tượng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mà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qua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đó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ta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có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thể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thêm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các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thuộc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tính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và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phương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thức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cho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đối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tượng</w:t>
      </w:r>
      <w:proofErr w:type="spellEnd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4E3E03" w:rsidRPr="004E3E0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đó</w:t>
      </w:r>
      <w:proofErr w:type="spellEnd"/>
    </w:p>
    <w:p w14:paraId="189DDBDA" w14:textId="61FBC83B" w:rsidR="00645C11" w:rsidRPr="00645C11" w:rsidRDefault="00645C11" w:rsidP="004E3E03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</w:rPr>
        <w:t>+ )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Các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đối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tượng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bao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gồm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các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thuộc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tính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.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Nếu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thuộc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tính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chứa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một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="004E3E03">
        <w:rPr>
          <w:rFonts w:ascii="Times New Roman" w:hAnsi="Times New Roman" w:cs="Times New Roman"/>
          <w:color w:val="222222"/>
          <w:sz w:val="28"/>
          <w:szCs w:val="28"/>
        </w:rPr>
        <w:t>hàm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,</w:t>
      </w:r>
      <w:proofErr w:type="gram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nó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cho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là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1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phương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thức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của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đối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tượng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,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nếu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k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thì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thuộc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tính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đc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xem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là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1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thuộc</w:t>
      </w:r>
      <w:proofErr w:type="spellEnd"/>
      <w:r w:rsidR="004E3E0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E3E03">
        <w:rPr>
          <w:rFonts w:ascii="Times New Roman" w:hAnsi="Times New Roman" w:cs="Times New Roman"/>
          <w:color w:val="222222"/>
          <w:sz w:val="28"/>
          <w:szCs w:val="28"/>
        </w:rPr>
        <w:t>tính</w:t>
      </w:r>
      <w:proofErr w:type="spellEnd"/>
    </w:p>
    <w:p w14:paraId="00000006" w14:textId="0124A318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thích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nhất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ấn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tượng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nhất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nội</w:t>
      </w:r>
      <w:proofErr w:type="spellEnd"/>
      <w:r>
        <w:rPr>
          <w:rFonts w:ascii="Montserrat" w:eastAsia="Montserrat" w:hAnsi="Montserrat" w:cs="Montserrat"/>
        </w:rPr>
        <w:t xml:space="preserve"> dung </w:t>
      </w:r>
      <w:proofErr w:type="spellStart"/>
      <w:r>
        <w:rPr>
          <w:rFonts w:ascii="Montserrat" w:eastAsia="Montserrat" w:hAnsi="Montserrat" w:cs="Montserrat"/>
        </w:rPr>
        <w:t>nào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75918AFC" w14:textId="4CE40D4E" w:rsidR="003A764B" w:rsidRDefault="003A764B" w:rsidP="003A764B"/>
    <w:p w14:paraId="63DF53CF" w14:textId="2D02FA26" w:rsidR="0008424D" w:rsidRPr="0008424D" w:rsidRDefault="0008424D" w:rsidP="003A764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E3E03">
        <w:rPr>
          <w:sz w:val="28"/>
          <w:szCs w:val="28"/>
        </w:rPr>
        <w:t>nhất</w:t>
      </w:r>
      <w:proofErr w:type="spellEnd"/>
      <w:r w:rsidR="004E3E03">
        <w:rPr>
          <w:sz w:val="28"/>
          <w:szCs w:val="28"/>
        </w:rPr>
        <w:t xml:space="preserve"> </w:t>
      </w:r>
      <w:proofErr w:type="spellStart"/>
      <w:r w:rsidR="004E3E03">
        <w:rPr>
          <w:sz w:val="28"/>
          <w:szCs w:val="28"/>
        </w:rPr>
        <w:t>với</w:t>
      </w:r>
      <w:proofErr w:type="spellEnd"/>
      <w:r w:rsidR="004E3E03">
        <w:rPr>
          <w:sz w:val="28"/>
          <w:szCs w:val="28"/>
        </w:rPr>
        <w:t xml:space="preserve"> </w:t>
      </w:r>
      <w:proofErr w:type="spellStart"/>
      <w:r w:rsidR="004E3E03">
        <w:rPr>
          <w:sz w:val="28"/>
          <w:szCs w:val="28"/>
        </w:rPr>
        <w:t>các</w:t>
      </w:r>
      <w:proofErr w:type="spellEnd"/>
      <w:r w:rsidR="004E3E03">
        <w:rPr>
          <w:sz w:val="28"/>
          <w:szCs w:val="28"/>
        </w:rPr>
        <w:t xml:space="preserve"> </w:t>
      </w:r>
      <w:proofErr w:type="spellStart"/>
      <w:r w:rsidR="004E3E03">
        <w:rPr>
          <w:sz w:val="28"/>
          <w:szCs w:val="28"/>
        </w:rPr>
        <w:t>phương</w:t>
      </w:r>
      <w:proofErr w:type="spellEnd"/>
      <w:r w:rsidR="004E3E03">
        <w:rPr>
          <w:sz w:val="28"/>
          <w:szCs w:val="28"/>
        </w:rPr>
        <w:t xml:space="preserve"> </w:t>
      </w:r>
      <w:proofErr w:type="spellStart"/>
      <w:r w:rsidR="004E3E03">
        <w:rPr>
          <w:sz w:val="28"/>
          <w:szCs w:val="28"/>
        </w:rPr>
        <w:t>thức</w:t>
      </w:r>
      <w:proofErr w:type="spellEnd"/>
      <w:r w:rsidR="004E3E03">
        <w:rPr>
          <w:sz w:val="28"/>
          <w:szCs w:val="28"/>
        </w:rPr>
        <w:t xml:space="preserve"> </w:t>
      </w:r>
      <w:proofErr w:type="spellStart"/>
      <w:r w:rsidR="004E3E03">
        <w:rPr>
          <w:sz w:val="28"/>
          <w:szCs w:val="28"/>
        </w:rPr>
        <w:t>đối</w:t>
      </w:r>
      <w:proofErr w:type="spellEnd"/>
      <w:r w:rsidR="004E3E03">
        <w:rPr>
          <w:sz w:val="28"/>
          <w:szCs w:val="28"/>
        </w:rPr>
        <w:t xml:space="preserve"> </w:t>
      </w:r>
      <w:proofErr w:type="spellStart"/>
      <w:r w:rsidR="004E3E03">
        <w:rPr>
          <w:sz w:val="28"/>
          <w:szCs w:val="28"/>
        </w:rPr>
        <w:t>tượng</w:t>
      </w:r>
      <w:proofErr w:type="spellEnd"/>
      <w:r w:rsidR="004E3E03">
        <w:rPr>
          <w:sz w:val="28"/>
          <w:szCs w:val="28"/>
        </w:rPr>
        <w:t xml:space="preserve"> </w:t>
      </w:r>
      <w:proofErr w:type="spellStart"/>
      <w:r w:rsidR="004E3E03">
        <w:rPr>
          <w:sz w:val="28"/>
          <w:szCs w:val="28"/>
        </w:rPr>
        <w:t>trong</w:t>
      </w:r>
      <w:proofErr w:type="spellEnd"/>
      <w:r w:rsidR="004E3E03">
        <w:rPr>
          <w:sz w:val="28"/>
          <w:szCs w:val="28"/>
        </w:rPr>
        <w:t xml:space="preserve"> js</w:t>
      </w:r>
    </w:p>
    <w:p w14:paraId="1FF3E3FC" w14:textId="6CA5B8D7" w:rsidR="0008424D" w:rsidRPr="003A764B" w:rsidRDefault="0008424D" w:rsidP="003A764B"/>
    <w:p w14:paraId="00000007" w14:textId="77777777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Mọi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ràng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Còn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khiến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cảm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thấy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hiểu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đáng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vấn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>?</w:t>
      </w:r>
    </w:p>
    <w:p w14:paraId="6D85011C" w14:textId="5A2570AA" w:rsidR="0008424D" w:rsidRDefault="0008424D">
      <w:pPr>
        <w:jc w:val="both"/>
        <w:rPr>
          <w:rFonts w:ascii="Montserrat" w:eastAsia="Montserrat" w:hAnsi="Montserrat" w:cs="Montserrat"/>
        </w:rPr>
      </w:pPr>
    </w:p>
    <w:p w14:paraId="69600ACA" w14:textId="4031EF2C" w:rsidR="0079747E" w:rsidRPr="0079747E" w:rsidRDefault="00645C11">
      <w:pPr>
        <w:jc w:val="both"/>
        <w:rPr>
          <w:rFonts w:ascii="Times New Roman" w:eastAsia="Montserrat" w:hAnsi="Times New Roman" w:cs="Times New Roman"/>
          <w:sz w:val="28"/>
          <w:szCs w:val="28"/>
        </w:rPr>
      </w:pP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them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vững</w:t>
      </w:r>
      <w:proofErr w:type="spellEnd"/>
    </w:p>
    <w:p w14:paraId="00000009" w14:textId="77777777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mẻ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đối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Nó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khiến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thay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đổi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cách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việc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từ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trước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tới</w:t>
      </w:r>
      <w:proofErr w:type="spellEnd"/>
      <w:r>
        <w:rPr>
          <w:rFonts w:ascii="Montserrat" w:eastAsia="Montserrat" w:hAnsi="Montserrat" w:cs="Montserrat"/>
        </w:rPr>
        <w:t xml:space="preserve"> nay hay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7EA6D900" w14:textId="63119CB5" w:rsidR="0008424D" w:rsidRPr="0008424D" w:rsidRDefault="00645C11">
      <w:pPr>
        <w:jc w:val="both"/>
        <w:rPr>
          <w:rFonts w:ascii="Montserrat" w:eastAsia="Montserrat" w:hAnsi="Montserrat" w:cs="Montserrat"/>
          <w:sz w:val="28"/>
          <w:szCs w:val="28"/>
        </w:rPr>
      </w:pPr>
      <w:proofErr w:type="spellStart"/>
      <w:r>
        <w:rPr>
          <w:rFonts w:ascii="Montserrat" w:eastAsia="Montserrat" w:hAnsi="Montserrat" w:cs="Montserrat"/>
          <w:sz w:val="28"/>
          <w:szCs w:val="28"/>
        </w:rPr>
        <w:t>Mọi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thứ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về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hàm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đều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mới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mẻ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đối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với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em</w:t>
      </w:r>
      <w:proofErr w:type="spellEnd"/>
    </w:p>
    <w:p w14:paraId="635659CF" w14:textId="1DE5A374" w:rsidR="0008424D" w:rsidRDefault="00000000" w:rsidP="0008424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tìm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hiểu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thêm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chủ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này</w:t>
      </w:r>
      <w:proofErr w:type="spellEnd"/>
      <w:r>
        <w:rPr>
          <w:rFonts w:ascii="Montserrat" w:eastAsia="Montserrat" w:hAnsi="Montserrat" w:cs="Montserrat"/>
        </w:rPr>
        <w:t>?</w:t>
      </w:r>
    </w:p>
    <w:p w14:paraId="0DBC5217" w14:textId="176EF3EB" w:rsidR="0008424D" w:rsidRPr="0008424D" w:rsidRDefault="0008424D" w:rsidP="000842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</w:p>
    <w:p w14:paraId="4BE589DD" w14:textId="77777777" w:rsidR="0008424D" w:rsidRPr="0008424D" w:rsidRDefault="0008424D">
      <w:pPr>
        <w:jc w:val="both"/>
        <w:rPr>
          <w:rFonts w:ascii="Montserrat" w:eastAsia="Montserrat" w:hAnsi="Montserrat" w:cs="Montserrat"/>
          <w:sz w:val="28"/>
          <w:szCs w:val="28"/>
        </w:rPr>
      </w:pPr>
    </w:p>
    <w:p w14:paraId="0000000D" w14:textId="16904242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Mô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ít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nhất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một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mối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hệ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trải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nghiệm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cá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nhân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giữa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những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được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những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ngoài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đời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sống</w:t>
      </w:r>
      <w:proofErr w:type="spellEnd"/>
      <w:r>
        <w:rPr>
          <w:rFonts w:ascii="Montserrat" w:eastAsia="Montserrat" w:hAnsi="Montserrat" w:cs="Montserrat"/>
        </w:rPr>
        <w:t xml:space="preserve">: </w:t>
      </w:r>
    </w:p>
    <w:p w14:paraId="374AA72F" w14:textId="72DE2730" w:rsidR="0008424D" w:rsidRPr="0008424D" w:rsidRDefault="0008424D" w:rsidP="000842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</w:p>
    <w:p w14:paraId="0000000E" w14:textId="77777777" w:rsidR="004E18BB" w:rsidRDefault="004E18BB">
      <w:pPr>
        <w:jc w:val="both"/>
        <w:rPr>
          <w:rFonts w:ascii="Montserrat" w:eastAsia="Montserrat" w:hAnsi="Montserrat" w:cs="Montserrat"/>
        </w:rPr>
      </w:pPr>
    </w:p>
    <w:p w14:paraId="0000000F" w14:textId="4F9256F2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định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vận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dụng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thực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tiễn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3C1E5B27" w14:textId="416A3C18" w:rsidR="0008424D" w:rsidRPr="0008424D" w:rsidRDefault="0008424D" w:rsidP="000842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</w:p>
    <w:p w14:paraId="00000010" w14:textId="77777777" w:rsidR="004E18BB" w:rsidRDefault="004E18BB">
      <w:pPr>
        <w:jc w:val="both"/>
        <w:rPr>
          <w:rFonts w:ascii="Montserrat" w:eastAsia="Montserrat" w:hAnsi="Montserrat" w:cs="Montserrat"/>
        </w:rPr>
      </w:pPr>
    </w:p>
    <w:sectPr w:rsidR="004E18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9079" w14:textId="77777777" w:rsidR="00F24222" w:rsidRDefault="00F24222">
      <w:pPr>
        <w:spacing w:after="0" w:line="240" w:lineRule="auto"/>
      </w:pPr>
      <w:r>
        <w:separator/>
      </w:r>
    </w:p>
  </w:endnote>
  <w:endnote w:type="continuationSeparator" w:id="0">
    <w:p w14:paraId="377D85E3" w14:textId="77777777" w:rsidR="00F24222" w:rsidRDefault="00F24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6DE0EF9E" w:rsidR="004E18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A764B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00000014" w14:textId="77777777" w:rsidR="004E18BB" w:rsidRDefault="004E18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36341" w14:textId="77777777" w:rsidR="00F24222" w:rsidRDefault="00F24222">
      <w:pPr>
        <w:spacing w:after="0" w:line="240" w:lineRule="auto"/>
      </w:pPr>
      <w:r>
        <w:separator/>
      </w:r>
    </w:p>
  </w:footnote>
  <w:footnote w:type="continuationSeparator" w:id="0">
    <w:p w14:paraId="09752D5D" w14:textId="77777777" w:rsidR="00F24222" w:rsidRDefault="00F24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4E18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  <w:r>
      <w:rPr>
        <w:i/>
      </w:rPr>
      <w:t>Owl Education</w:t>
    </w:r>
    <w:r>
      <w:rPr>
        <w:i/>
        <w:color w:val="000000"/>
      </w:rPr>
      <w:t>/Microlearning Reflection</w:t>
    </w:r>
  </w:p>
  <w:p w14:paraId="00000012" w14:textId="77777777" w:rsidR="004E18BB" w:rsidRDefault="004E18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8BB"/>
    <w:rsid w:val="000217E4"/>
    <w:rsid w:val="0008424D"/>
    <w:rsid w:val="00125068"/>
    <w:rsid w:val="00196622"/>
    <w:rsid w:val="003A764B"/>
    <w:rsid w:val="00473F02"/>
    <w:rsid w:val="004E18BB"/>
    <w:rsid w:val="004E3E03"/>
    <w:rsid w:val="00645C11"/>
    <w:rsid w:val="0079747E"/>
    <w:rsid w:val="007D0D2D"/>
    <w:rsid w:val="00DD50E5"/>
    <w:rsid w:val="00F048D8"/>
    <w:rsid w:val="00F2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68F7"/>
  <w15:docId w15:val="{9424B60A-B026-4880-B33C-17D22B8A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B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17"/>
  </w:style>
  <w:style w:type="paragraph" w:styleId="Footer">
    <w:name w:val="footer"/>
    <w:basedOn w:val="Normal"/>
    <w:link w:val="FooterChar"/>
    <w:uiPriority w:val="99"/>
    <w:unhideWhenUsed/>
    <w:rsid w:val="0045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1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7974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74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7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ubLfdAggJw9KiZQRqxZ7vNQR2Q==">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a509</dc:creator>
  <cp:lastModifiedBy>ADMIN</cp:lastModifiedBy>
  <cp:revision>2</cp:revision>
  <dcterms:created xsi:type="dcterms:W3CDTF">2023-02-08T18:53:00Z</dcterms:created>
  <dcterms:modified xsi:type="dcterms:W3CDTF">2023-02-08T18:53:00Z</dcterms:modified>
</cp:coreProperties>
</file>